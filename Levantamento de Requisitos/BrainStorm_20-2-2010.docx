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09A82" w14:textId="73B443C4" w:rsidR="006A31BA" w:rsidRDefault="00CA4A86" w:rsidP="00E917CF">
      <w:pPr>
        <w:jc w:val="both"/>
        <w:rPr>
          <w:b/>
        </w:rPr>
      </w:pPr>
      <w:r w:rsidRPr="00CA4A86">
        <w:rPr>
          <w:b/>
        </w:rPr>
        <w:t>Rede Social de Eventos</w:t>
      </w:r>
    </w:p>
    <w:p w14:paraId="472A54E8" w14:textId="77777777" w:rsidR="00054FB0" w:rsidRDefault="00054FB0" w:rsidP="00E917CF">
      <w:pPr>
        <w:jc w:val="both"/>
        <w:rPr>
          <w:b/>
        </w:rPr>
      </w:pPr>
    </w:p>
    <w:p w14:paraId="6598AE89" w14:textId="587CCF52" w:rsidR="006A31BA" w:rsidRDefault="006A31BA" w:rsidP="00E917CF">
      <w:pPr>
        <w:jc w:val="both"/>
        <w:rPr>
          <w:b/>
        </w:rPr>
      </w:pPr>
      <w:r>
        <w:rPr>
          <w:b/>
        </w:rPr>
        <w:t>Ate a data de 24/02 fecha</w:t>
      </w:r>
      <w:r w:rsidR="00054FB0">
        <w:rPr>
          <w:b/>
        </w:rPr>
        <w:t>r</w:t>
      </w:r>
      <w:r>
        <w:rPr>
          <w:b/>
        </w:rPr>
        <w:t xml:space="preserve"> o </w:t>
      </w:r>
      <w:r w:rsidR="00054FB0">
        <w:rPr>
          <w:b/>
        </w:rPr>
        <w:t>e</w:t>
      </w:r>
      <w:r>
        <w:rPr>
          <w:b/>
        </w:rPr>
        <w:t>scopo.</w:t>
      </w:r>
    </w:p>
    <w:p w14:paraId="7CBCB6F9" w14:textId="77777777" w:rsidR="00210C8F" w:rsidRDefault="00210C8F" w:rsidP="00E917CF">
      <w:pPr>
        <w:jc w:val="both"/>
        <w:rPr>
          <w:b/>
        </w:rPr>
      </w:pPr>
    </w:p>
    <w:p w14:paraId="6EC45B53" w14:textId="5C55326F" w:rsidR="00210C8F" w:rsidRDefault="00210C8F" w:rsidP="00E917CF">
      <w:pPr>
        <w:jc w:val="both"/>
        <w:rPr>
          <w:ins w:id="0" w:author="Pablo Souza" w:date="2011-02-26T14:14:00Z"/>
          <w:b/>
        </w:rPr>
      </w:pPr>
      <w:r>
        <w:rPr>
          <w:b/>
        </w:rPr>
        <w:t>Tipos de avalição:  Baixo Astral, Legal, Etc, Etc....</w:t>
      </w:r>
    </w:p>
    <w:p w14:paraId="0CD013F2" w14:textId="77777777" w:rsidR="00C0646D" w:rsidRDefault="00C0646D" w:rsidP="00E917CF">
      <w:pPr>
        <w:jc w:val="both"/>
        <w:rPr>
          <w:ins w:id="1" w:author="Pablo Souza" w:date="2011-02-26T14:14:00Z"/>
          <w:b/>
        </w:rPr>
      </w:pPr>
    </w:p>
    <w:tbl>
      <w:tblPr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8"/>
        <w:gridCol w:w="1843"/>
      </w:tblGrid>
      <w:tr w:rsidR="000F5930" w:rsidRPr="008467F2" w14:paraId="0F9276F4" w14:textId="77777777" w:rsidTr="000F5930">
        <w:trPr>
          <w:ins w:id="2" w:author="Pablo Souza" w:date="2011-02-26T14:14:00Z"/>
        </w:trPr>
        <w:tc>
          <w:tcPr>
            <w:tcW w:w="7088" w:type="dxa"/>
            <w:shd w:val="clear" w:color="auto" w:fill="auto"/>
          </w:tcPr>
          <w:p w14:paraId="1BEC4CE6" w14:textId="77777777" w:rsidR="00C0646D" w:rsidRPr="008F5D73" w:rsidRDefault="00C0646D" w:rsidP="000F5930">
            <w:pPr>
              <w:rPr>
                <w:ins w:id="3" w:author="Pablo Souza" w:date="2011-02-26T14:14:00Z"/>
                <w:rFonts w:ascii="Arial" w:hAnsi="Arial" w:cs="Arial"/>
              </w:rPr>
            </w:pPr>
            <w:ins w:id="4" w:author="Pablo Souza" w:date="2011-02-26T14:14:00Z">
              <w:r w:rsidRPr="008F5D73">
                <w:rPr>
                  <w:rFonts w:ascii="Arial" w:hAnsi="Arial" w:cs="Arial"/>
                </w:rPr>
                <w:t>NECESSIDADE</w:t>
              </w:r>
            </w:ins>
          </w:p>
        </w:tc>
        <w:tc>
          <w:tcPr>
            <w:tcW w:w="1843" w:type="dxa"/>
            <w:shd w:val="clear" w:color="auto" w:fill="auto"/>
          </w:tcPr>
          <w:p w14:paraId="534EC2C2" w14:textId="77777777" w:rsidR="00C0646D" w:rsidRPr="008467F2" w:rsidRDefault="00C0646D" w:rsidP="000F5930">
            <w:pPr>
              <w:rPr>
                <w:ins w:id="5" w:author="Pablo Souza" w:date="2011-02-26T14:14:00Z"/>
                <w:rFonts w:ascii="Arial" w:hAnsi="Arial" w:cs="Arial"/>
              </w:rPr>
            </w:pPr>
            <w:ins w:id="6" w:author="Pablo Souza" w:date="2011-02-26T14:14:00Z">
              <w:r w:rsidRPr="008467F2">
                <w:rPr>
                  <w:rFonts w:ascii="Arial" w:hAnsi="Arial" w:cs="Arial"/>
                </w:rPr>
                <w:t>CATEGORIA</w:t>
              </w:r>
            </w:ins>
          </w:p>
        </w:tc>
      </w:tr>
      <w:tr w:rsidR="000F5930" w:rsidRPr="008467F2" w14:paraId="00E91034" w14:textId="77777777" w:rsidTr="000F5930">
        <w:trPr>
          <w:ins w:id="7" w:author="Pablo Souza" w:date="2011-02-26T14:14:00Z"/>
        </w:trPr>
        <w:tc>
          <w:tcPr>
            <w:tcW w:w="7088" w:type="dxa"/>
            <w:shd w:val="clear" w:color="auto" w:fill="auto"/>
          </w:tcPr>
          <w:p w14:paraId="00EA2664" w14:textId="7BB53819" w:rsidR="00C0646D" w:rsidRPr="008467F2" w:rsidRDefault="00C0646D" w:rsidP="00EA2736">
            <w:pPr>
              <w:rPr>
                <w:ins w:id="8" w:author="Pablo Souza" w:date="2011-02-26T14:14:00Z"/>
                <w:rFonts w:ascii="Arial" w:hAnsi="Arial" w:cs="Arial"/>
              </w:rPr>
            </w:pPr>
            <w:ins w:id="9" w:author="Pablo Souza" w:date="2011-02-26T14:14:00Z">
              <w:r w:rsidRPr="008467F2">
                <w:rPr>
                  <w:rFonts w:ascii="Arial" w:hAnsi="Arial" w:cs="Arial"/>
                </w:rPr>
                <w:t xml:space="preserve">A </w:t>
              </w:r>
            </w:ins>
            <w:r w:rsidR="00EA2736">
              <w:rPr>
                <w:rFonts w:ascii="Arial" w:hAnsi="Arial" w:cs="Arial"/>
              </w:rPr>
              <w:t>aplicação deverá manter um cadastro de eventos(festas, shows, palestras, etc)</w:t>
            </w:r>
          </w:p>
        </w:tc>
        <w:tc>
          <w:tcPr>
            <w:tcW w:w="1843" w:type="dxa"/>
            <w:shd w:val="clear" w:color="auto" w:fill="auto"/>
          </w:tcPr>
          <w:p w14:paraId="31CF8333" w14:textId="77777777" w:rsidR="00C0646D" w:rsidRPr="008467F2" w:rsidRDefault="00C0646D" w:rsidP="000F5930">
            <w:pPr>
              <w:rPr>
                <w:ins w:id="10" w:author="Pablo Souza" w:date="2011-02-26T14:14:00Z"/>
                <w:rFonts w:ascii="Arial" w:hAnsi="Arial" w:cs="Arial"/>
              </w:rPr>
            </w:pPr>
            <w:ins w:id="11" w:author="Pablo Souza" w:date="2011-02-26T14:14:00Z">
              <w:r w:rsidRPr="008467F2">
                <w:rPr>
                  <w:rFonts w:ascii="Arial" w:hAnsi="Arial" w:cs="Arial"/>
                </w:rPr>
                <w:t>Essencial</w:t>
              </w:r>
            </w:ins>
          </w:p>
        </w:tc>
      </w:tr>
      <w:tr w:rsidR="000F5930" w:rsidRPr="008467F2" w14:paraId="338D022A" w14:textId="77777777" w:rsidTr="000F5930">
        <w:trPr>
          <w:ins w:id="12" w:author="Pablo Souza" w:date="2011-02-26T14:14:00Z"/>
        </w:trPr>
        <w:tc>
          <w:tcPr>
            <w:tcW w:w="7088" w:type="dxa"/>
            <w:shd w:val="clear" w:color="auto" w:fill="auto"/>
          </w:tcPr>
          <w:p w14:paraId="081F3D40" w14:textId="43A272A6" w:rsidR="00C0646D" w:rsidRPr="008467F2" w:rsidRDefault="00C0646D" w:rsidP="00EA2736">
            <w:pPr>
              <w:rPr>
                <w:ins w:id="13" w:author="Pablo Souza" w:date="2011-02-26T14:14:00Z"/>
                <w:rFonts w:ascii="Arial" w:hAnsi="Arial" w:cs="Arial"/>
              </w:rPr>
            </w:pPr>
            <w:ins w:id="14" w:author="Pablo Souza" w:date="2011-02-26T14:14:00Z">
              <w:r w:rsidRPr="008467F2">
                <w:rPr>
                  <w:rFonts w:ascii="Arial" w:hAnsi="Arial" w:cs="Arial"/>
                </w:rPr>
                <w:t xml:space="preserve">A </w:t>
              </w:r>
            </w:ins>
            <w:r w:rsidR="00EA2736">
              <w:rPr>
                <w:rFonts w:ascii="Arial" w:hAnsi="Arial" w:cs="Arial"/>
              </w:rPr>
              <w:t>aplicação deverá permitir a manutenção de um grupo de usuários por evento.</w:t>
            </w:r>
          </w:p>
        </w:tc>
        <w:tc>
          <w:tcPr>
            <w:tcW w:w="1843" w:type="dxa"/>
            <w:shd w:val="clear" w:color="auto" w:fill="auto"/>
          </w:tcPr>
          <w:p w14:paraId="317D6B60" w14:textId="77777777" w:rsidR="00C0646D" w:rsidRPr="008467F2" w:rsidRDefault="00C0646D" w:rsidP="000F5930">
            <w:pPr>
              <w:rPr>
                <w:ins w:id="15" w:author="Pablo Souza" w:date="2011-02-26T14:14:00Z"/>
                <w:rFonts w:ascii="Arial" w:hAnsi="Arial" w:cs="Arial"/>
              </w:rPr>
            </w:pPr>
            <w:ins w:id="16" w:author="Pablo Souza" w:date="2011-02-26T14:14:00Z">
              <w:r w:rsidRPr="008467F2">
                <w:rPr>
                  <w:rFonts w:ascii="Arial" w:hAnsi="Arial" w:cs="Arial"/>
                </w:rPr>
                <w:t>Essencial</w:t>
              </w:r>
            </w:ins>
          </w:p>
        </w:tc>
      </w:tr>
      <w:tr w:rsidR="000F5930" w:rsidRPr="008467F2" w14:paraId="1CC3E909" w14:textId="77777777" w:rsidTr="000F5930">
        <w:trPr>
          <w:ins w:id="17" w:author="Pablo Souza" w:date="2011-02-26T14:14:00Z"/>
        </w:trPr>
        <w:tc>
          <w:tcPr>
            <w:tcW w:w="7088" w:type="dxa"/>
            <w:shd w:val="clear" w:color="auto" w:fill="auto"/>
          </w:tcPr>
          <w:p w14:paraId="4398D941" w14:textId="69EE8EBB" w:rsidR="00C0646D" w:rsidRPr="008467F2" w:rsidRDefault="006902CC" w:rsidP="000F5930">
            <w:pPr>
              <w:rPr>
                <w:ins w:id="18" w:author="Pablo Souza" w:date="2011-02-26T14:14:00Z"/>
                <w:rFonts w:ascii="Arial" w:hAnsi="Arial" w:cs="Arial"/>
              </w:rPr>
            </w:pPr>
            <w:ins w:id="19" w:author="Pablo Souza" w:date="2011-02-26T14:14:00Z">
              <w:r w:rsidRPr="008467F2">
                <w:rPr>
                  <w:rFonts w:ascii="Arial" w:hAnsi="Arial" w:cs="Arial"/>
                </w:rPr>
                <w:t xml:space="preserve">A </w:t>
              </w:r>
            </w:ins>
            <w:r>
              <w:rPr>
                <w:rFonts w:ascii="Arial" w:hAnsi="Arial" w:cs="Arial"/>
              </w:rPr>
              <w:t xml:space="preserve">aplicação deverá </w:t>
            </w:r>
            <w:r w:rsidR="00A5527A">
              <w:rPr>
                <w:rFonts w:ascii="Arial" w:hAnsi="Arial" w:cs="Arial"/>
              </w:rPr>
              <w:t xml:space="preserve">permitir que o usuário participe </w:t>
            </w:r>
          </w:p>
        </w:tc>
        <w:tc>
          <w:tcPr>
            <w:tcW w:w="1843" w:type="dxa"/>
            <w:shd w:val="clear" w:color="auto" w:fill="auto"/>
          </w:tcPr>
          <w:p w14:paraId="59D35DD7" w14:textId="77777777" w:rsidR="00C0646D" w:rsidRPr="008467F2" w:rsidRDefault="00C0646D" w:rsidP="000F5930">
            <w:pPr>
              <w:rPr>
                <w:ins w:id="20" w:author="Pablo Souza" w:date="2011-02-26T14:14:00Z"/>
                <w:rFonts w:ascii="Arial" w:hAnsi="Arial" w:cs="Arial"/>
              </w:rPr>
            </w:pPr>
            <w:ins w:id="21" w:author="Pablo Souza" w:date="2011-02-26T14:14:00Z">
              <w:r w:rsidRPr="008467F2">
                <w:rPr>
                  <w:rFonts w:ascii="Arial" w:hAnsi="Arial" w:cs="Arial"/>
                </w:rPr>
                <w:t>Desejável</w:t>
              </w:r>
            </w:ins>
          </w:p>
        </w:tc>
      </w:tr>
      <w:tr w:rsidR="000F5930" w:rsidRPr="008467F2" w14:paraId="228E7873" w14:textId="77777777" w:rsidTr="000F5930">
        <w:trPr>
          <w:ins w:id="22" w:author="Pablo Souza" w:date="2011-02-26T14:14:00Z"/>
        </w:trPr>
        <w:tc>
          <w:tcPr>
            <w:tcW w:w="7088" w:type="dxa"/>
            <w:shd w:val="clear" w:color="auto" w:fill="auto"/>
          </w:tcPr>
          <w:p w14:paraId="22CFAF46" w14:textId="77777777" w:rsidR="00C0646D" w:rsidRPr="008467F2" w:rsidRDefault="00C0646D" w:rsidP="000F5930">
            <w:pPr>
              <w:rPr>
                <w:ins w:id="23" w:author="Pablo Souza" w:date="2011-02-26T14:14:00Z"/>
                <w:rFonts w:ascii="Arial" w:hAnsi="Arial" w:cs="Arial"/>
              </w:rPr>
            </w:pPr>
            <w:ins w:id="24" w:author="Pablo Souza" w:date="2011-02-26T14:14:00Z">
              <w:r w:rsidRPr="008467F2">
                <w:rPr>
                  <w:rFonts w:ascii="Arial" w:hAnsi="Arial" w:cs="Arial"/>
                </w:rPr>
                <w:t>A aplicação deverá controlar as provas já geradas</w:t>
              </w:r>
            </w:ins>
          </w:p>
        </w:tc>
        <w:tc>
          <w:tcPr>
            <w:tcW w:w="1843" w:type="dxa"/>
            <w:shd w:val="clear" w:color="auto" w:fill="auto"/>
          </w:tcPr>
          <w:p w14:paraId="1483E254" w14:textId="77777777" w:rsidR="00C0646D" w:rsidRPr="008467F2" w:rsidRDefault="00C0646D" w:rsidP="000F5930">
            <w:pPr>
              <w:rPr>
                <w:ins w:id="25" w:author="Pablo Souza" w:date="2011-02-26T14:14:00Z"/>
                <w:rFonts w:ascii="Arial" w:hAnsi="Arial" w:cs="Arial"/>
              </w:rPr>
            </w:pPr>
            <w:ins w:id="26" w:author="Pablo Souza" w:date="2011-02-26T14:14:00Z">
              <w:r w:rsidRPr="008467F2">
                <w:rPr>
                  <w:rFonts w:ascii="Arial" w:hAnsi="Arial" w:cs="Arial"/>
                </w:rPr>
                <w:t>Importante</w:t>
              </w:r>
            </w:ins>
          </w:p>
        </w:tc>
      </w:tr>
      <w:tr w:rsidR="000F5930" w:rsidRPr="008467F2" w14:paraId="17CF26EB" w14:textId="77777777" w:rsidTr="000F5930">
        <w:trPr>
          <w:ins w:id="27" w:author="Pablo Souza" w:date="2011-02-26T14:14:00Z"/>
        </w:trPr>
        <w:tc>
          <w:tcPr>
            <w:tcW w:w="7088" w:type="dxa"/>
            <w:shd w:val="clear" w:color="auto" w:fill="auto"/>
          </w:tcPr>
          <w:p w14:paraId="4EAF95A4" w14:textId="77777777" w:rsidR="00C0646D" w:rsidRPr="008467F2" w:rsidRDefault="00C0646D" w:rsidP="000F5930">
            <w:pPr>
              <w:rPr>
                <w:ins w:id="28" w:author="Pablo Souza" w:date="2011-02-26T14:14:00Z"/>
                <w:rFonts w:ascii="Arial" w:hAnsi="Arial" w:cs="Arial"/>
              </w:rPr>
            </w:pPr>
            <w:ins w:id="29" w:author="Pablo Souza" w:date="2011-02-26T14:14:00Z">
              <w:r w:rsidRPr="008467F2">
                <w:rPr>
                  <w:rFonts w:ascii="Arial" w:hAnsi="Arial" w:cs="Arial"/>
                </w:rPr>
                <w:t xml:space="preserve">Deverá possuir rotinas automáticas de backup de banco de dados </w:t>
              </w:r>
            </w:ins>
          </w:p>
        </w:tc>
        <w:tc>
          <w:tcPr>
            <w:tcW w:w="1843" w:type="dxa"/>
            <w:shd w:val="clear" w:color="auto" w:fill="auto"/>
          </w:tcPr>
          <w:p w14:paraId="410C8174" w14:textId="77777777" w:rsidR="00C0646D" w:rsidRPr="008467F2" w:rsidRDefault="00C0646D" w:rsidP="000F5930">
            <w:pPr>
              <w:rPr>
                <w:ins w:id="30" w:author="Pablo Souza" w:date="2011-02-26T14:14:00Z"/>
                <w:rFonts w:ascii="Arial" w:hAnsi="Arial" w:cs="Arial"/>
              </w:rPr>
            </w:pPr>
            <w:ins w:id="31" w:author="Pablo Souza" w:date="2011-02-26T14:14:00Z">
              <w:r w:rsidRPr="008467F2">
                <w:rPr>
                  <w:rFonts w:ascii="Arial" w:hAnsi="Arial" w:cs="Arial"/>
                </w:rPr>
                <w:t>Desejável</w:t>
              </w:r>
            </w:ins>
          </w:p>
        </w:tc>
      </w:tr>
      <w:tr w:rsidR="006902CC" w:rsidRPr="008467F2" w14:paraId="064913E7" w14:textId="77777777" w:rsidTr="000F5930">
        <w:tc>
          <w:tcPr>
            <w:tcW w:w="7088" w:type="dxa"/>
            <w:shd w:val="clear" w:color="auto" w:fill="auto"/>
          </w:tcPr>
          <w:p w14:paraId="0FFE8865" w14:textId="013322A1" w:rsidR="006902CC" w:rsidRPr="008467F2" w:rsidRDefault="006902CC" w:rsidP="00690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467F2">
              <w:rPr>
                <w:rFonts w:ascii="Arial" w:hAnsi="Arial" w:cs="Arial"/>
              </w:rPr>
              <w:t xml:space="preserve"> </w:t>
            </w:r>
            <w:proofErr w:type="spellStart"/>
            <w:ins w:id="32" w:author="Pablo Souza" w:date="2011-02-26T14:14:00Z">
              <w:r w:rsidRPr="008467F2">
                <w:rPr>
                  <w:rFonts w:ascii="Arial" w:hAnsi="Arial" w:cs="Arial"/>
                </w:rPr>
                <w:t>A</w:t>
              </w:r>
              <w:proofErr w:type="spellEnd"/>
              <w:r w:rsidRPr="008467F2">
                <w:rPr>
                  <w:rFonts w:ascii="Arial" w:hAnsi="Arial" w:cs="Arial"/>
                </w:rPr>
                <w:t xml:space="preserve"> </w:t>
              </w:r>
            </w:ins>
            <w:r>
              <w:rPr>
                <w:rFonts w:ascii="Arial" w:hAnsi="Arial" w:cs="Arial"/>
              </w:rPr>
              <w:t>aplicação deverá permitir a liberação dos Eventos Top</w:t>
            </w:r>
          </w:p>
        </w:tc>
        <w:tc>
          <w:tcPr>
            <w:tcW w:w="1843" w:type="dxa"/>
            <w:shd w:val="clear" w:color="auto" w:fill="auto"/>
          </w:tcPr>
          <w:p w14:paraId="32C33806" w14:textId="77777777" w:rsidR="006902CC" w:rsidRPr="008467F2" w:rsidRDefault="006902CC" w:rsidP="000F5930">
            <w:pPr>
              <w:rPr>
                <w:rFonts w:ascii="Arial" w:hAnsi="Arial" w:cs="Arial"/>
              </w:rPr>
            </w:pPr>
          </w:p>
        </w:tc>
      </w:tr>
    </w:tbl>
    <w:p w14:paraId="2599E4D4" w14:textId="77777777" w:rsidR="00C0646D" w:rsidRPr="00CA4A86" w:rsidRDefault="00C0646D" w:rsidP="00E917CF">
      <w:pPr>
        <w:jc w:val="both"/>
        <w:rPr>
          <w:b/>
        </w:rPr>
      </w:pPr>
    </w:p>
    <w:p w14:paraId="72F3483A" w14:textId="77777777" w:rsidR="00CA4A86" w:rsidRDefault="00CA4A86" w:rsidP="00E917CF">
      <w:pPr>
        <w:jc w:val="both"/>
      </w:pPr>
    </w:p>
    <w:p w14:paraId="5CD454AD" w14:textId="58C16403" w:rsidR="009F6744" w:rsidRPr="00EA2736" w:rsidRDefault="00124B85" w:rsidP="00E917CF">
      <w:pPr>
        <w:pStyle w:val="ListParagraph"/>
        <w:numPr>
          <w:ilvl w:val="0"/>
          <w:numId w:val="4"/>
        </w:numPr>
        <w:jc w:val="both"/>
        <w:rPr>
          <w:b/>
        </w:rPr>
      </w:pPr>
      <w:r w:rsidRPr="00EA2736">
        <w:rPr>
          <w:b/>
        </w:rPr>
        <w:t xml:space="preserve">Desenvolver um sistema que permita a divulgação de eventos; </w:t>
      </w:r>
    </w:p>
    <w:p w14:paraId="2003FB1A" w14:textId="4DF62FFE" w:rsidR="00124B85" w:rsidRDefault="008566EB" w:rsidP="00E917CF">
      <w:pPr>
        <w:pStyle w:val="ListParagraph"/>
        <w:numPr>
          <w:ilvl w:val="0"/>
          <w:numId w:val="4"/>
        </w:numPr>
        <w:jc w:val="both"/>
      </w:pPr>
      <w:r w:rsidRPr="00E549AD">
        <w:rPr>
          <w:b/>
        </w:rPr>
        <w:t>Permitir que usuários indiquem a intenção de participar do evento</w:t>
      </w:r>
      <w:r>
        <w:t>.</w:t>
      </w:r>
    </w:p>
    <w:p w14:paraId="41FC7A77" w14:textId="61694ADF" w:rsidR="00124B85" w:rsidRDefault="00124B85" w:rsidP="00E917CF">
      <w:pPr>
        <w:pStyle w:val="ListParagraph"/>
        <w:numPr>
          <w:ilvl w:val="0"/>
          <w:numId w:val="4"/>
        </w:numPr>
        <w:jc w:val="both"/>
      </w:pPr>
      <w:r>
        <w:t>Ao finalizar o evento, o sistema disparar</w:t>
      </w:r>
      <w:r w:rsidR="00EC27BB">
        <w:t xml:space="preserve"> automaticamente</w:t>
      </w:r>
      <w:r>
        <w:t xml:space="preserve"> notificações para </w:t>
      </w:r>
      <w:r w:rsidR="00EC27BB">
        <w:t xml:space="preserve">que </w:t>
      </w:r>
      <w:r w:rsidR="009F4F45">
        <w:t xml:space="preserve">os integrantes do grupo </w:t>
      </w:r>
      <w:r w:rsidR="00FD2797">
        <w:t xml:space="preserve">possam </w:t>
      </w:r>
      <w:r>
        <w:t>avaliar o evento.</w:t>
      </w:r>
    </w:p>
    <w:p w14:paraId="19A4B800" w14:textId="2A8944F7" w:rsidR="007A4157" w:rsidRDefault="007A4157" w:rsidP="00E917CF">
      <w:pPr>
        <w:pStyle w:val="ListParagraph"/>
        <w:numPr>
          <w:ilvl w:val="1"/>
          <w:numId w:val="4"/>
        </w:numPr>
        <w:jc w:val="both"/>
      </w:pPr>
      <w:r>
        <w:t>Os integrantes que estão na sub-rede pode colocar um depoimento</w:t>
      </w:r>
      <w:r w:rsidR="0006162F">
        <w:t xml:space="preserve"> e tem direito a voto</w:t>
      </w:r>
      <w:r>
        <w:t>.</w:t>
      </w:r>
    </w:p>
    <w:p w14:paraId="41F336C7" w14:textId="61AFBB19" w:rsidR="0006162F" w:rsidRDefault="0006162F" w:rsidP="00E917CF">
      <w:pPr>
        <w:pStyle w:val="ListParagraph"/>
        <w:numPr>
          <w:ilvl w:val="1"/>
          <w:numId w:val="4"/>
        </w:numPr>
        <w:jc w:val="both"/>
      </w:pPr>
      <w:r>
        <w:t>Os anônimos podem postar depoimento mas n</w:t>
      </w:r>
      <w:r w:rsidR="00D957B6">
        <w:t>ã</w:t>
      </w:r>
      <w:r>
        <w:t>o tem direito a voto.</w:t>
      </w:r>
    </w:p>
    <w:p w14:paraId="256DB964" w14:textId="3E7012BD" w:rsidR="009F3AC0" w:rsidRDefault="009F3AC0" w:rsidP="00E917CF">
      <w:pPr>
        <w:pStyle w:val="ListParagraph"/>
        <w:numPr>
          <w:ilvl w:val="1"/>
          <w:numId w:val="4"/>
        </w:numPr>
        <w:jc w:val="both"/>
      </w:pPr>
      <w:r>
        <w:t>O usuário só pode votar uma vez, mas pode cadastrar mais de um depoimento</w:t>
      </w:r>
    </w:p>
    <w:p w14:paraId="1D4ECC67" w14:textId="2D1A4B9A" w:rsidR="001D662D" w:rsidRDefault="009F3AC0" w:rsidP="00E917CF">
      <w:pPr>
        <w:pStyle w:val="ListParagraph"/>
        <w:numPr>
          <w:ilvl w:val="1"/>
          <w:numId w:val="4"/>
        </w:numPr>
        <w:jc w:val="both"/>
      </w:pPr>
      <w:r>
        <w:t>Controlar no perfil</w:t>
      </w:r>
      <w:r w:rsidR="00A36DD0">
        <w:t xml:space="preserve"> a divulgação do voto(tratar como secreto ou </w:t>
      </w:r>
      <w:proofErr w:type="spellStart"/>
      <w:r w:rsidR="00A36DD0">
        <w:t>nao</w:t>
      </w:r>
      <w:proofErr w:type="spellEnd"/>
      <w:r w:rsidR="00A36DD0">
        <w:t>)</w:t>
      </w:r>
      <w:r w:rsidR="00F54D61">
        <w:t xml:space="preserve"> </w:t>
      </w:r>
    </w:p>
    <w:p w14:paraId="748C404C" w14:textId="5C023A19" w:rsidR="002A0422" w:rsidRDefault="002A0422" w:rsidP="00E917CF">
      <w:pPr>
        <w:pStyle w:val="ListParagraph"/>
        <w:numPr>
          <w:ilvl w:val="0"/>
          <w:numId w:val="4"/>
        </w:numPr>
        <w:jc w:val="both"/>
      </w:pPr>
      <w:r>
        <w:t>Possibilidade de usuários cadastrados convidarem pessoas para participarem da rede ou de eventos específicos.</w:t>
      </w:r>
    </w:p>
    <w:p w14:paraId="106F0208" w14:textId="47BACC1F" w:rsidR="00124B85" w:rsidRDefault="00124B85" w:rsidP="00E917CF">
      <w:pPr>
        <w:pStyle w:val="ListParagraph"/>
        <w:numPr>
          <w:ilvl w:val="0"/>
          <w:numId w:val="4"/>
        </w:numPr>
        <w:jc w:val="both"/>
      </w:pPr>
      <w:r>
        <w:t>Criar rotina</w:t>
      </w:r>
      <w:r w:rsidR="00C92E59">
        <w:t xml:space="preserve"> de “sub-rede” com a ideia do “Com q</w:t>
      </w:r>
      <w:r>
        <w:t>uem eu vou”</w:t>
      </w:r>
      <w:r w:rsidR="00C20E4D">
        <w:t xml:space="preserve"> onde o usuário </w:t>
      </w:r>
      <w:r w:rsidR="00762A94">
        <w:t>criador deste sub</w:t>
      </w:r>
      <w:r w:rsidR="00C20E4D">
        <w:t>grupo modera os novos usuários e todos os  usuários podem convidar pessoas.</w:t>
      </w:r>
    </w:p>
    <w:p w14:paraId="4CD3C064" w14:textId="39F4E899" w:rsidR="00124B85" w:rsidRDefault="009F6744" w:rsidP="00E917CF">
      <w:pPr>
        <w:pStyle w:val="ListParagraph"/>
        <w:numPr>
          <w:ilvl w:val="0"/>
          <w:numId w:val="4"/>
        </w:numPr>
        <w:jc w:val="both"/>
      </w:pPr>
      <w:r>
        <w:t>Permitir empresas de tra</w:t>
      </w:r>
      <w:r w:rsidR="00023E1E">
        <w:t>nsporte terem acesso a rede-por-evento; tentar criar rotina que vincule uma única empresa de transporte a um determinado</w:t>
      </w:r>
      <w:r w:rsidR="00947441">
        <w:t xml:space="preserve"> evento</w:t>
      </w:r>
      <w:r w:rsidR="00023E1E">
        <w:t>.</w:t>
      </w:r>
    </w:p>
    <w:p w14:paraId="01BCF56B" w14:textId="2A12C655" w:rsidR="0002459E" w:rsidRDefault="007A4157" w:rsidP="00E917CF">
      <w:pPr>
        <w:pStyle w:val="ListParagraph"/>
        <w:numPr>
          <w:ilvl w:val="0"/>
          <w:numId w:val="4"/>
        </w:numPr>
        <w:jc w:val="both"/>
      </w:pPr>
      <w:r>
        <w:t>Criar painel administrativo para controle de empresas(divulgadoras, organizadoras, etc )</w:t>
      </w:r>
    </w:p>
    <w:p w14:paraId="49FED5FC" w14:textId="77777777" w:rsidR="001D662D" w:rsidRDefault="001D662D" w:rsidP="00E917CF">
      <w:pPr>
        <w:jc w:val="both"/>
      </w:pPr>
    </w:p>
    <w:p w14:paraId="50640C19" w14:textId="2930F5F9" w:rsidR="001D662D" w:rsidRDefault="001D662D" w:rsidP="00E917CF">
      <w:pPr>
        <w:jc w:val="both"/>
      </w:pPr>
      <w:r>
        <w:t>Tentar ver a possibilidade de criar alguma forma de pontuar o Grupo Vai Com Quem com forma de destaque do mesmo.</w:t>
      </w:r>
      <w:bookmarkStart w:id="33" w:name="_GoBack"/>
      <w:bookmarkEnd w:id="33"/>
    </w:p>
    <w:p w14:paraId="7EFF16F8" w14:textId="77777777" w:rsidR="00E55DB7" w:rsidRDefault="00E55DB7" w:rsidP="00E917CF">
      <w:pPr>
        <w:jc w:val="both"/>
      </w:pPr>
    </w:p>
    <w:p w14:paraId="1B211E68" w14:textId="77777777" w:rsidR="00E55DB7" w:rsidRDefault="00E55DB7" w:rsidP="00E917CF">
      <w:pPr>
        <w:jc w:val="both"/>
      </w:pPr>
    </w:p>
    <w:p w14:paraId="24C96F4A" w14:textId="77777777" w:rsidR="005857FC" w:rsidRDefault="005857FC" w:rsidP="00E917CF">
      <w:pPr>
        <w:jc w:val="both"/>
      </w:pPr>
    </w:p>
    <w:p w14:paraId="5EBF4226" w14:textId="77777777" w:rsidR="005857FC" w:rsidRDefault="005857FC" w:rsidP="00E917CF">
      <w:pPr>
        <w:jc w:val="both"/>
      </w:pPr>
    </w:p>
    <w:sectPr w:rsidR="005857FC" w:rsidSect="006056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F55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EA02D2"/>
    <w:multiLevelType w:val="hybridMultilevel"/>
    <w:tmpl w:val="D1F42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155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65D16BB"/>
    <w:multiLevelType w:val="hybridMultilevel"/>
    <w:tmpl w:val="7688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86"/>
    <w:rsid w:val="00023E1E"/>
    <w:rsid w:val="0002459E"/>
    <w:rsid w:val="00054FB0"/>
    <w:rsid w:val="0006162F"/>
    <w:rsid w:val="0009266F"/>
    <w:rsid w:val="000B0EEA"/>
    <w:rsid w:val="000F5930"/>
    <w:rsid w:val="00124B85"/>
    <w:rsid w:val="00146DC7"/>
    <w:rsid w:val="00166979"/>
    <w:rsid w:val="001D662D"/>
    <w:rsid w:val="00210C8F"/>
    <w:rsid w:val="00224858"/>
    <w:rsid w:val="00267A17"/>
    <w:rsid w:val="00284AD1"/>
    <w:rsid w:val="002A0422"/>
    <w:rsid w:val="002C1609"/>
    <w:rsid w:val="002D70F7"/>
    <w:rsid w:val="003213A1"/>
    <w:rsid w:val="003313FC"/>
    <w:rsid w:val="003511D0"/>
    <w:rsid w:val="003717C1"/>
    <w:rsid w:val="003970F1"/>
    <w:rsid w:val="00427121"/>
    <w:rsid w:val="004757C5"/>
    <w:rsid w:val="004A4714"/>
    <w:rsid w:val="004D1F2B"/>
    <w:rsid w:val="005857FC"/>
    <w:rsid w:val="005A7EA0"/>
    <w:rsid w:val="005B6635"/>
    <w:rsid w:val="006056BC"/>
    <w:rsid w:val="00641D9C"/>
    <w:rsid w:val="00676F97"/>
    <w:rsid w:val="006902CC"/>
    <w:rsid w:val="006A31BA"/>
    <w:rsid w:val="00761BDF"/>
    <w:rsid w:val="00762A94"/>
    <w:rsid w:val="007A4157"/>
    <w:rsid w:val="007C3F27"/>
    <w:rsid w:val="0080778D"/>
    <w:rsid w:val="008566EB"/>
    <w:rsid w:val="00857A09"/>
    <w:rsid w:val="008724FE"/>
    <w:rsid w:val="008D2E8B"/>
    <w:rsid w:val="00947441"/>
    <w:rsid w:val="009F3AC0"/>
    <w:rsid w:val="009F4F45"/>
    <w:rsid w:val="009F6744"/>
    <w:rsid w:val="00A15EDB"/>
    <w:rsid w:val="00A36DD0"/>
    <w:rsid w:val="00A46F00"/>
    <w:rsid w:val="00A5527A"/>
    <w:rsid w:val="00A90C0B"/>
    <w:rsid w:val="00B01E59"/>
    <w:rsid w:val="00B829C4"/>
    <w:rsid w:val="00C0646D"/>
    <w:rsid w:val="00C20E4D"/>
    <w:rsid w:val="00C654D9"/>
    <w:rsid w:val="00C92E59"/>
    <w:rsid w:val="00CA4A86"/>
    <w:rsid w:val="00CD2EB7"/>
    <w:rsid w:val="00D957B6"/>
    <w:rsid w:val="00DC26B8"/>
    <w:rsid w:val="00DD0342"/>
    <w:rsid w:val="00DD044B"/>
    <w:rsid w:val="00E207AA"/>
    <w:rsid w:val="00E52267"/>
    <w:rsid w:val="00E549AD"/>
    <w:rsid w:val="00E55DB7"/>
    <w:rsid w:val="00E917CF"/>
    <w:rsid w:val="00EA2736"/>
    <w:rsid w:val="00EC27BB"/>
    <w:rsid w:val="00F54D61"/>
    <w:rsid w:val="00F80E98"/>
    <w:rsid w:val="00FB1C59"/>
    <w:rsid w:val="00F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F8B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264</Words>
  <Characters>1507</Characters>
  <Application>Microsoft Macintosh Word</Application>
  <DocSecurity>0</DocSecurity>
  <Lines>12</Lines>
  <Paragraphs>3</Paragraphs>
  <ScaleCrop>false</ScaleCrop>
  <Company>Pessoal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Elquisson Lima</dc:creator>
  <cp:keywords/>
  <dc:description/>
  <cp:lastModifiedBy>Pablo Souza</cp:lastModifiedBy>
  <cp:revision>118</cp:revision>
  <dcterms:created xsi:type="dcterms:W3CDTF">2011-02-19T02:16:00Z</dcterms:created>
  <dcterms:modified xsi:type="dcterms:W3CDTF">2011-02-26T19:01:00Z</dcterms:modified>
</cp:coreProperties>
</file>